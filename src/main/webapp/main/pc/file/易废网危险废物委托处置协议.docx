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危险废物委托处置协议书</w:t>
      </w:r>
    </w:p>
    <w:p>
      <w:r>
        <w:rPr>
          <w:rFonts w:hint="eastAsia"/>
        </w:rPr>
        <w:t>委托人：xxx有限公司                   （以下简称“甲方”）</w:t>
      </w:r>
    </w:p>
    <w:p>
      <w:r>
        <w:rPr>
          <w:rFonts w:hint="eastAsia"/>
        </w:rPr>
        <w:t xml:space="preserve">受托人：易废网                    </w:t>
      </w:r>
      <w:r>
        <w:rPr>
          <w:rFonts w:hint="eastAsia"/>
        </w:rPr>
        <w:tab/>
      </w:r>
      <w:r>
        <w:rPr>
          <w:rFonts w:hint="eastAsia"/>
        </w:rPr>
        <w:t xml:space="preserve">   （以下简称“乙方”）</w:t>
      </w:r>
    </w:p>
    <w:p>
      <w:pPr>
        <w:pStyle w:val="3"/>
      </w:pPr>
      <w:r>
        <w:rPr>
          <w:rFonts w:hint="eastAsia"/>
        </w:rPr>
        <w:t>危险废物</w:t>
      </w:r>
    </w:p>
    <w:p>
      <w:r>
        <w:rPr>
          <w:rFonts w:hint="eastAsia"/>
        </w:rPr>
        <w:t>甲方委托乙方将甲方所产生的危险废物转移到乙方的有对应经营许可能力的合作经营单位进行合法化处置，</w:t>
      </w:r>
      <w:ins w:id="0" w:author="zheng.renhua@163.com" w:date="2018-01-24T07:04:00Z">
        <w:r>
          <w:rPr>
            <w:rFonts w:hint="eastAsia"/>
          </w:rPr>
          <w:t xml:space="preserve"> </w:t>
        </w:r>
      </w:ins>
    </w:p>
    <w:p>
      <w:r>
        <w:rPr>
          <w:rFonts w:hint="eastAsia"/>
        </w:rPr>
        <w:t>甲方的危险废物通过其它渠道处置的，其后果由甲方自行承担，与乙方无关 。与乙方签订合作协议的危险废弃物处置企业，处置过程必须符合《中华人民共和国固体废物污染防治法》等法律法规。</w:t>
      </w:r>
    </w:p>
    <w:p>
      <w:r>
        <w:rPr>
          <w:rFonts w:hint="eastAsia"/>
        </w:rPr>
        <w:t>甲方委托给乙方的危险废物包括：</w:t>
      </w:r>
    </w:p>
    <w:tbl>
      <w:tblPr>
        <w:tblStyle w:val="13"/>
        <w:tblW w:w="98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5"/>
        <w:gridCol w:w="1645"/>
        <w:gridCol w:w="1645"/>
        <w:gridCol w:w="1645"/>
        <w:gridCol w:w="1645"/>
        <w:gridCol w:w="1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45" w:type="dxa"/>
          </w:tcPr>
          <w:p>
            <w:r>
              <w:rPr>
                <w:rFonts w:hint="eastAsia"/>
              </w:rPr>
              <w:t>序号</w:t>
            </w:r>
          </w:p>
        </w:tc>
        <w:tc>
          <w:tcPr>
            <w:tcW w:w="1645" w:type="dxa"/>
          </w:tcPr>
          <w:p>
            <w:r>
              <w:rPr>
                <w:rFonts w:hint="eastAsia"/>
              </w:rPr>
              <w:t>危废名称</w:t>
            </w:r>
          </w:p>
        </w:tc>
        <w:tc>
          <w:tcPr>
            <w:tcW w:w="1645" w:type="dxa"/>
          </w:tcPr>
          <w:p>
            <w:r>
              <w:rPr>
                <w:rFonts w:hint="eastAsia"/>
              </w:rPr>
              <w:t>种类</w:t>
            </w:r>
          </w:p>
        </w:tc>
        <w:tc>
          <w:tcPr>
            <w:tcW w:w="1645" w:type="dxa"/>
          </w:tcPr>
          <w:p>
            <w:r>
              <w:rPr>
                <w:rFonts w:hint="eastAsia"/>
              </w:rPr>
              <w:t>数量（吨）</w:t>
            </w:r>
          </w:p>
        </w:tc>
        <w:tc>
          <w:tcPr>
            <w:tcW w:w="1645" w:type="dxa"/>
          </w:tcPr>
          <w:p>
            <w:r>
              <w:rPr>
                <w:rFonts w:hint="eastAsia"/>
              </w:rPr>
              <w:t>包装形式</w:t>
            </w:r>
          </w:p>
        </w:tc>
        <w:tc>
          <w:tcPr>
            <w:tcW w:w="1645" w:type="dxa"/>
          </w:tcPr>
          <w:p>
            <w:r>
              <w:rPr>
                <w:rFonts w:hint="eastAsia"/>
              </w:rPr>
              <w:t>八位码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5" w:type="dxa"/>
          </w:tcPr>
          <w:p/>
        </w:tc>
        <w:tc>
          <w:tcPr>
            <w:tcW w:w="1645" w:type="dxa"/>
          </w:tcPr>
          <w:p/>
        </w:tc>
        <w:tc>
          <w:tcPr>
            <w:tcW w:w="1645" w:type="dxa"/>
          </w:tcPr>
          <w:p/>
        </w:tc>
        <w:tc>
          <w:tcPr>
            <w:tcW w:w="1645" w:type="dxa"/>
          </w:tcPr>
          <w:p/>
        </w:tc>
        <w:tc>
          <w:tcPr>
            <w:tcW w:w="1645" w:type="dxa"/>
          </w:tcPr>
          <w:p/>
        </w:tc>
        <w:tc>
          <w:tcPr>
            <w:tcW w:w="164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5" w:type="dxa"/>
          </w:tcPr>
          <w:p/>
        </w:tc>
        <w:tc>
          <w:tcPr>
            <w:tcW w:w="1645" w:type="dxa"/>
          </w:tcPr>
          <w:p/>
        </w:tc>
        <w:tc>
          <w:tcPr>
            <w:tcW w:w="1645" w:type="dxa"/>
          </w:tcPr>
          <w:p/>
        </w:tc>
        <w:tc>
          <w:tcPr>
            <w:tcW w:w="1645" w:type="dxa"/>
          </w:tcPr>
          <w:p/>
        </w:tc>
        <w:tc>
          <w:tcPr>
            <w:tcW w:w="1645" w:type="dxa"/>
          </w:tcPr>
          <w:p/>
        </w:tc>
        <w:tc>
          <w:tcPr>
            <w:tcW w:w="164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5" w:type="dxa"/>
          </w:tcPr>
          <w:p/>
        </w:tc>
        <w:tc>
          <w:tcPr>
            <w:tcW w:w="1645" w:type="dxa"/>
          </w:tcPr>
          <w:p/>
        </w:tc>
        <w:tc>
          <w:tcPr>
            <w:tcW w:w="1645" w:type="dxa"/>
          </w:tcPr>
          <w:p/>
        </w:tc>
        <w:tc>
          <w:tcPr>
            <w:tcW w:w="1645" w:type="dxa"/>
          </w:tcPr>
          <w:p/>
        </w:tc>
        <w:tc>
          <w:tcPr>
            <w:tcW w:w="1645" w:type="dxa"/>
          </w:tcPr>
          <w:p/>
        </w:tc>
        <w:tc>
          <w:tcPr>
            <w:tcW w:w="1645" w:type="dxa"/>
          </w:tcPr>
          <w:p/>
        </w:tc>
      </w:tr>
    </w:tbl>
    <w:p>
      <w:pPr>
        <w:pStyle w:val="3"/>
      </w:pPr>
      <w:r>
        <w:rPr>
          <w:rFonts w:hint="eastAsia"/>
        </w:rPr>
        <w:t>经营单位</w:t>
      </w:r>
    </w:p>
    <w:p>
      <w:pPr>
        <w:rPr>
          <w:ins w:id="1" w:author="zheng.renhua@163.com" w:date="2018-01-24T07:13:00Z"/>
        </w:rPr>
      </w:pPr>
      <w:r>
        <w:rPr>
          <w:rFonts w:hint="eastAsia"/>
        </w:rPr>
        <w:t>乙方负责将甲方产生的上述危险废物委托给有对应处置资质的</w:t>
      </w:r>
      <w:ins w:id="2" w:author="zheng.renhua@163.com" w:date="2018-01-24T07:13:00Z">
        <w:r>
          <w:rPr>
            <w:rFonts w:hint="eastAsia"/>
          </w:rPr>
          <w:t>危废</w:t>
        </w:r>
      </w:ins>
      <w:r>
        <w:rPr>
          <w:rFonts w:hint="eastAsia"/>
        </w:rPr>
        <w:t>经营</w:t>
      </w:r>
      <w:ins w:id="3" w:author="zheng.renhua@163.com" w:date="2018-01-24T07:13:00Z">
        <w:r>
          <w:rPr>
            <w:rFonts w:hint="eastAsia"/>
          </w:rPr>
          <w:t>处置利用</w:t>
        </w:r>
      </w:ins>
      <w:r>
        <w:rPr>
          <w:rFonts w:hint="eastAsia"/>
        </w:rPr>
        <w:t>单位中的一家或者多家进行处置，经营</w:t>
      </w:r>
      <w:ins w:id="4" w:author="zheng.renhua@163.com" w:date="2018-01-24T07:13:00Z">
        <w:r>
          <w:rPr>
            <w:rFonts w:hint="eastAsia"/>
          </w:rPr>
          <w:t>处置利用</w:t>
        </w:r>
      </w:ins>
      <w:r>
        <w:rPr>
          <w:rFonts w:hint="eastAsia"/>
        </w:rPr>
        <w:t>单位包括：</w:t>
      </w:r>
    </w:p>
    <w:p>
      <w:pPr>
        <w:pStyle w:val="15"/>
        <w:numPr>
          <w:ilvl w:val="0"/>
          <w:numId w:val="1"/>
        </w:numPr>
        <w:ind w:left="480" w:hanging="480" w:firstLineChars="0"/>
      </w:pPr>
      <w:ins w:id="5" w:author="zheng.renhua@163.com" w:date="2018-01-24T07:10:00Z">
        <w:r>
          <w:rPr>
            <w:rFonts w:hint="eastAsia"/>
          </w:rPr>
          <w:t>A处置利用单位</w:t>
        </w:r>
      </w:ins>
    </w:p>
    <w:p>
      <w:pPr>
        <w:pStyle w:val="15"/>
        <w:numPr>
          <w:ilvl w:val="0"/>
          <w:numId w:val="1"/>
        </w:numPr>
        <w:ind w:left="480" w:hanging="480" w:firstLineChars="0"/>
      </w:pPr>
      <w:ins w:id="6" w:author="zheng.renhua@163.com" w:date="2018-01-24T07:10:00Z">
        <w:r>
          <w:rPr>
            <w:rFonts w:hint="eastAsia"/>
          </w:rPr>
          <w:t>B处置利用单位</w:t>
        </w:r>
      </w:ins>
    </w:p>
    <w:p>
      <w:pPr>
        <w:pStyle w:val="15"/>
        <w:numPr>
          <w:ilvl w:val="0"/>
          <w:numId w:val="1"/>
        </w:numPr>
        <w:ind w:left="480" w:hanging="480" w:firstLineChars="0"/>
        <w:rPr>
          <w:ins w:id="7" w:author="zheng.renhua@163.com" w:date="2018-01-24T07:10:00Z"/>
          <w:rFonts w:hint="eastAsia"/>
        </w:rPr>
      </w:pPr>
      <w:ins w:id="8" w:author="zheng.renhua@163.com" w:date="2018-01-24T07:10:00Z">
        <w:r>
          <w:rPr>
            <w:rFonts w:hint="eastAsia"/>
          </w:rPr>
          <w:t>C处置利用单位</w:t>
        </w:r>
      </w:ins>
    </w:p>
    <w:p>
      <w:pPr>
        <w:pStyle w:val="15"/>
        <w:numPr>
          <w:ilvl w:val="0"/>
          <w:numId w:val="1"/>
        </w:numPr>
        <w:ind w:left="480" w:hanging="480" w:firstLineChars="0"/>
      </w:pPr>
      <w:ins w:id="9" w:author="zheng.renhua@163.com" w:date="2018-01-24T07:10:00Z">
        <w:r>
          <w:rPr/>
          <w:t>…………</w:t>
        </w:r>
      </w:ins>
      <w:ins w:id="10" w:author="zheng.renhua@163.com" w:date="2018-01-24T07:10:00Z">
        <w:r>
          <w:rPr>
            <w:rFonts w:hint="eastAsia"/>
          </w:rPr>
          <w:t>.</w:t>
        </w:r>
      </w:ins>
    </w:p>
    <w:p>
      <w:pPr>
        <w:pStyle w:val="3"/>
      </w:pPr>
      <w:r>
        <w:rPr>
          <w:rFonts w:hint="eastAsia"/>
        </w:rPr>
        <w:t>运输单位</w:t>
      </w:r>
    </w:p>
    <w:p>
      <w:r>
        <w:rPr>
          <w:rFonts w:hint="eastAsia"/>
        </w:rPr>
        <w:t>乙方负责将甲方的危险废物委托给下列有</w:t>
      </w:r>
      <w:r>
        <w:rPr>
          <w:rFonts w:hint="eastAsia"/>
          <w:highlight w:val="yellow"/>
        </w:rPr>
        <w:t>危险废物运输资质的运输单位进行承运</w:t>
      </w:r>
      <w:r>
        <w:rPr>
          <w:rFonts w:hint="eastAsia"/>
        </w:rPr>
        <w:t>，不得委托给其他运输公司</w:t>
      </w:r>
      <w:ins w:id="11" w:author="zheng.renhua@163.com" w:date="2018-01-24T07:14:00Z">
        <w:r>
          <w:rPr>
            <w:rFonts w:hint="eastAsia"/>
          </w:rPr>
          <w:t>，受委托的运输公司包括：</w:t>
        </w:r>
      </w:ins>
    </w:p>
    <w:p>
      <w:pPr>
        <w:pStyle w:val="15"/>
        <w:numPr>
          <w:ilvl w:val="0"/>
          <w:numId w:val="2"/>
        </w:numPr>
        <w:ind w:firstLineChars="0"/>
      </w:pPr>
      <w:ins w:id="12" w:author="zheng.renhua@163.com" w:date="2018-01-24T07:10:00Z">
        <w:r>
          <w:rPr>
            <w:rFonts w:hint="eastAsia"/>
          </w:rPr>
          <w:t>A运输公司</w:t>
        </w:r>
      </w:ins>
    </w:p>
    <w:p>
      <w:pPr>
        <w:pStyle w:val="15"/>
        <w:numPr>
          <w:ilvl w:val="0"/>
          <w:numId w:val="2"/>
        </w:numPr>
        <w:ind w:firstLineChars="0"/>
      </w:pPr>
      <w:ins w:id="13" w:author="zheng.renhua@163.com" w:date="2018-01-24T07:10:00Z">
        <w:r>
          <w:rPr>
            <w:rFonts w:hint="eastAsia"/>
          </w:rPr>
          <w:t>B运输公司</w:t>
        </w:r>
      </w:ins>
    </w:p>
    <w:p>
      <w:pPr>
        <w:pStyle w:val="15"/>
        <w:numPr>
          <w:ilvl w:val="0"/>
          <w:numId w:val="2"/>
        </w:numPr>
        <w:ind w:left="480" w:hanging="480" w:firstLineChars="0"/>
      </w:pPr>
      <w:ins w:id="14" w:author="zheng.renhua@163.com" w:date="2018-01-24T07:11:00Z">
        <w:r>
          <w:rPr/>
          <w:t>…………</w:t>
        </w:r>
      </w:ins>
    </w:p>
    <w:p>
      <w:pPr>
        <w:pStyle w:val="3"/>
      </w:pPr>
      <w:r>
        <w:rPr>
          <w:rFonts w:hint="eastAsia"/>
        </w:rPr>
        <w:t>服务费用</w:t>
      </w:r>
    </w:p>
    <w:p>
      <w:r>
        <w:rPr>
          <w:rFonts w:hint="eastAsia"/>
        </w:rPr>
        <w:t>乙方收取甲方</w:t>
      </w:r>
      <w:r>
        <w:rPr>
          <w:rFonts w:hint="eastAsia"/>
          <w:color w:val="FF0000"/>
          <w:u w:val="single"/>
        </w:rPr>
        <w:t>XXXXX</w:t>
      </w:r>
      <w:r>
        <w:rPr>
          <w:rFonts w:hint="eastAsia"/>
        </w:rPr>
        <w:t>服务费，</w:t>
      </w:r>
      <w:r>
        <w:rPr>
          <w:rFonts w:hint="eastAsia"/>
          <w:highlight w:val="yellow"/>
        </w:rPr>
        <w:t>服务费包含危险废物的处置费</w:t>
      </w:r>
      <w:ins w:id="15" w:author="zheng.renhua@163.com" w:date="2018-01-24T07:05:00Z">
        <w:r>
          <w:rPr>
            <w:rFonts w:hint="eastAsia"/>
            <w:highlight w:val="yellow"/>
          </w:rPr>
          <w:t>、</w:t>
        </w:r>
      </w:ins>
      <w:r>
        <w:rPr>
          <w:rFonts w:hint="eastAsia"/>
          <w:highlight w:val="yellow"/>
        </w:rPr>
        <w:t>运输费</w:t>
      </w:r>
      <w:ins w:id="16" w:author="zheng.renhua@163.com" w:date="2018-01-24T07:05:00Z">
        <w:r>
          <w:rPr>
            <w:rFonts w:hint="eastAsia"/>
            <w:highlight w:val="yellow"/>
          </w:rPr>
          <w:t>和服务费</w:t>
        </w:r>
      </w:ins>
      <w:r>
        <w:rPr>
          <w:rFonts w:hint="eastAsia"/>
        </w:rPr>
        <w:t>。在不超出合同所签订的危废种类和数量的前提下，</w:t>
      </w:r>
      <w:r>
        <w:rPr>
          <w:rFonts w:hint="eastAsia"/>
          <w:highlight w:val="yellow"/>
        </w:rPr>
        <w:t>如</w:t>
      </w:r>
      <w:ins w:id="17" w:author="zheng.renhua@163.com" w:date="2018-01-24T07:06:00Z">
        <w:r>
          <w:rPr>
            <w:rFonts w:hint="eastAsia"/>
            <w:highlight w:val="yellow"/>
          </w:rPr>
          <w:t>上述费用</w:t>
        </w:r>
      </w:ins>
      <w:r>
        <w:rPr>
          <w:rFonts w:hint="eastAsia"/>
          <w:highlight w:val="yellow"/>
        </w:rPr>
        <w:t>超出</w:t>
      </w:r>
      <w:ins w:id="18" w:author="zheng.renhua@163.com" w:date="2018-01-24T07:06:00Z">
        <w:r>
          <w:rPr>
            <w:rFonts w:hint="eastAsia"/>
            <w:highlight w:val="yellow"/>
          </w:rPr>
          <w:t>实际所需费用</w:t>
        </w:r>
      </w:ins>
      <w:r>
        <w:rPr>
          <w:rFonts w:hint="eastAsia"/>
          <w:highlight w:val="yellow"/>
        </w:rPr>
        <w:t>，超出部分费用由乙方负责支付给处置企业或运输公司，与甲方（产废单位）无关。</w:t>
      </w:r>
    </w:p>
    <w:p>
      <w:r>
        <w:rPr>
          <w:rFonts w:hint="eastAsia"/>
        </w:rPr>
        <w:t>乙方开具17%的</w:t>
      </w:r>
      <w:r>
        <w:rPr>
          <w:rFonts w:hint="eastAsia"/>
          <w:color w:val="FF0000"/>
        </w:rPr>
        <w:t>XXXX</w:t>
      </w:r>
      <w:r>
        <w:rPr>
          <w:rFonts w:hint="eastAsia"/>
        </w:rPr>
        <w:t>处置费发票给甲方。</w:t>
      </w:r>
    </w:p>
    <w:p>
      <w:r>
        <w:rPr>
          <w:rFonts w:hint="eastAsia"/>
        </w:rPr>
        <w:t>乙方开具6%的</w:t>
      </w:r>
      <w:r>
        <w:rPr>
          <w:rFonts w:hint="eastAsia"/>
          <w:color w:val="FF0000"/>
        </w:rPr>
        <w:t>YYYYY</w:t>
      </w:r>
      <w:r>
        <w:rPr>
          <w:rFonts w:hint="eastAsia"/>
        </w:rPr>
        <w:t>的服务费发票给甲方。</w:t>
      </w:r>
    </w:p>
    <w:p>
      <w:pPr>
        <w:pStyle w:val="3"/>
      </w:pPr>
      <w:r>
        <w:rPr>
          <w:rFonts w:hint="eastAsia"/>
        </w:rPr>
        <w:t>责任、权利及义务</w:t>
      </w:r>
    </w:p>
    <w:p>
      <w:pPr>
        <w:pStyle w:val="4"/>
      </w:pPr>
      <w:r>
        <w:rPr>
          <w:rFonts w:hint="eastAsia"/>
        </w:rPr>
        <w:t>甲方责任、权利及义务</w:t>
      </w:r>
    </w:p>
    <w:p>
      <w:pPr>
        <w:pStyle w:val="15"/>
        <w:numPr>
          <w:ilvl w:val="0"/>
          <w:numId w:val="3"/>
        </w:numPr>
        <w:ind w:firstLineChars="0"/>
      </w:pPr>
      <w:r>
        <w:rPr>
          <w:rFonts w:hint="eastAsia"/>
        </w:rPr>
        <w:t>甲方指定相关人员负责定期与乙方进行信息的沟通和交流。</w:t>
      </w:r>
    </w:p>
    <w:p>
      <w:pPr>
        <w:pStyle w:val="15"/>
        <w:numPr>
          <w:ilvl w:val="0"/>
          <w:numId w:val="3"/>
        </w:numPr>
        <w:ind w:firstLineChars="0"/>
      </w:pPr>
      <w:r>
        <w:rPr>
          <w:rFonts w:hint="eastAsia"/>
        </w:rPr>
        <w:t>甲方负责将本公司产生的危险废物分类包装在合格的容器内，并妥善存放做好“三防措施”，在收集容器上张贴标准的橘色危废标签，标签上的信息需填写完整，如因标识信息错误造成的各类风险事故，责任由甲方自行承担。</w:t>
      </w:r>
    </w:p>
    <w:p>
      <w:pPr>
        <w:pStyle w:val="15"/>
        <w:numPr>
          <w:ilvl w:val="0"/>
          <w:numId w:val="3"/>
        </w:numPr>
        <w:ind w:firstLineChars="0"/>
      </w:pPr>
      <w:r>
        <w:rPr>
          <w:rFonts w:hint="eastAsia"/>
        </w:rPr>
        <w:t>向乙方及处置企业支付相关费用，如因未及时付费造成危废不能及时转移的，责任由甲方负责。</w:t>
      </w:r>
    </w:p>
    <w:p>
      <w:pPr>
        <w:pStyle w:val="15"/>
        <w:numPr>
          <w:ilvl w:val="0"/>
          <w:numId w:val="3"/>
        </w:numPr>
        <w:ind w:firstLineChars="0"/>
        <w:rPr>
          <w:color w:val="FF0000"/>
        </w:rPr>
      </w:pPr>
      <w:r>
        <w:rPr>
          <w:rFonts w:hint="eastAsia"/>
          <w:color w:val="FF0000"/>
        </w:rPr>
        <w:t>甲方需在危险废物转移前提前10个工作日向乙方发起转移申请，乙方在3个工作日内给予答复。</w:t>
      </w:r>
    </w:p>
    <w:p>
      <w:pPr>
        <w:pStyle w:val="15"/>
        <w:numPr>
          <w:ilvl w:val="0"/>
          <w:numId w:val="3"/>
        </w:numPr>
        <w:ind w:firstLineChars="0"/>
      </w:pPr>
      <w:r>
        <w:rPr>
          <w:rFonts w:hint="eastAsia"/>
        </w:rPr>
        <w:t>在合同期内，甲方私自通过其他渠道将危险废物委托给其它公司处置的，所产生的一切问题由甲方承担责任，与乙方无关。</w:t>
      </w:r>
    </w:p>
    <w:p>
      <w:pPr>
        <w:pStyle w:val="4"/>
      </w:pPr>
      <w:r>
        <w:rPr>
          <w:rFonts w:hint="eastAsia"/>
        </w:rPr>
        <w:t>乙方责任、权利及义务</w:t>
      </w:r>
    </w:p>
    <w:p>
      <w:pPr>
        <w:pStyle w:val="15"/>
        <w:numPr>
          <w:ilvl w:val="0"/>
          <w:numId w:val="4"/>
        </w:numPr>
        <w:ind w:firstLineChars="0"/>
        <w:rPr>
          <w:highlight w:val="yellow"/>
        </w:rPr>
      </w:pPr>
      <w:r>
        <w:rPr>
          <w:rFonts w:hint="eastAsia"/>
        </w:rPr>
        <w:t>乙方负责将甲方所产生的危险废物转移到相应的具备危险废物处置许可的经营单位进行处置，</w:t>
      </w:r>
      <w:r>
        <w:rPr>
          <w:rFonts w:hint="eastAsia"/>
          <w:highlight w:val="yellow"/>
        </w:rPr>
        <w:t>为甲方签订正式危废处置协议。</w:t>
      </w:r>
    </w:p>
    <w:p>
      <w:pPr>
        <w:pStyle w:val="15"/>
        <w:numPr>
          <w:ilvl w:val="0"/>
          <w:numId w:val="4"/>
        </w:numPr>
        <w:ind w:left="480" w:hanging="480" w:firstLineChars="0"/>
        <w:rPr>
          <w:highlight w:val="yellow"/>
        </w:rPr>
      </w:pPr>
      <w:r>
        <w:rPr>
          <w:rFonts w:hint="eastAsia"/>
        </w:rPr>
        <w:t>乙方负责将所有危险废物的转移运输工作委托给具有危险废物运输资质的运输公司进行转移，并承担转移过程中的所有费用。</w:t>
      </w:r>
    </w:p>
    <w:p>
      <w:pPr>
        <w:pStyle w:val="15"/>
        <w:numPr>
          <w:ilvl w:val="0"/>
          <w:numId w:val="4"/>
        </w:numPr>
        <w:ind w:firstLineChars="0"/>
        <w:rPr>
          <w:highlight w:val="yellow"/>
        </w:rPr>
      </w:pPr>
      <w:r>
        <w:rPr>
          <w:rFonts w:hint="eastAsia"/>
          <w:highlight w:val="yellow"/>
        </w:rPr>
        <w:t>乙方负责帮甲方完成网上系统转移申请、管理计划、申报登记等危险废物转移前的准备工作。</w:t>
      </w:r>
    </w:p>
    <w:p>
      <w:pPr>
        <w:pStyle w:val="15"/>
        <w:numPr>
          <w:ilvl w:val="0"/>
          <w:numId w:val="4"/>
        </w:numPr>
        <w:ind w:firstLineChars="0"/>
      </w:pPr>
      <w:r>
        <w:rPr>
          <w:rFonts w:hint="eastAsia"/>
        </w:rPr>
        <w:t>乙方负责和处置企业协商确定危险废物转移时间和转移所用车辆，并提前3个工作日告知甲方（产废单位）。</w:t>
      </w:r>
    </w:p>
    <w:p>
      <w:pPr>
        <w:pStyle w:val="15"/>
        <w:numPr>
          <w:ilvl w:val="0"/>
          <w:numId w:val="4"/>
        </w:numPr>
        <w:ind w:firstLineChars="0"/>
        <w:rPr>
          <w:highlight w:val="yellow"/>
        </w:rPr>
      </w:pPr>
      <w:r>
        <w:rPr>
          <w:rFonts w:hint="eastAsia"/>
          <w:highlight w:val="yellow"/>
        </w:rPr>
        <w:t>危险废物转移前协助甲方检查危废容器是否张贴合格标签、包装是否符合要求。</w:t>
      </w:r>
    </w:p>
    <w:p>
      <w:pPr>
        <w:pStyle w:val="15"/>
        <w:numPr>
          <w:ilvl w:val="0"/>
          <w:numId w:val="4"/>
        </w:numPr>
        <w:ind w:firstLineChars="0"/>
      </w:pPr>
      <w:r>
        <w:rPr>
          <w:rFonts w:hint="eastAsia"/>
        </w:rPr>
        <w:t>协助甲方做好危险废物转移过程中的防泄漏措施，做好应急预案，参与应急处理，并为每次转移投保。</w:t>
      </w:r>
    </w:p>
    <w:p>
      <w:pPr>
        <w:pStyle w:val="3"/>
      </w:pPr>
      <w:r>
        <w:rPr>
          <w:rFonts w:hint="eastAsia"/>
        </w:rPr>
        <w:t>保障条款</w:t>
      </w:r>
    </w:p>
    <w:p>
      <w:pPr>
        <w:pStyle w:val="15"/>
        <w:numPr>
          <w:ilvl w:val="0"/>
          <w:numId w:val="5"/>
        </w:numPr>
        <w:ind w:firstLineChars="0"/>
      </w:pPr>
      <w:r>
        <w:rPr>
          <w:rFonts w:hint="eastAsia"/>
        </w:rPr>
        <w:t>在合同期内，</w:t>
      </w:r>
      <w:r>
        <w:rPr>
          <w:rFonts w:hint="eastAsia"/>
          <w:highlight w:val="yellow"/>
        </w:rPr>
        <w:t>如乙方未能协调处置企业将甲方产生的危险废物转移出去，未转移的部分，乙方按照每吨</w:t>
      </w:r>
      <w:ins w:id="19" w:author="zheng.renhua@163.com" w:date="2018-01-24T07:08:00Z">
        <w:r>
          <w:rPr>
            <w:rFonts w:hint="eastAsia"/>
            <w:highlight w:val="yellow"/>
          </w:rPr>
          <w:t>3</w:t>
        </w:r>
      </w:ins>
      <w:r>
        <w:rPr>
          <w:rFonts w:hint="eastAsia"/>
          <w:highlight w:val="yellow"/>
        </w:rPr>
        <w:t>000元人民币的补贴给甲方，如因甲方原因未能转移的，不在此条范围内。</w:t>
      </w:r>
    </w:p>
    <w:p>
      <w:pPr>
        <w:pStyle w:val="15"/>
        <w:numPr>
          <w:ilvl w:val="0"/>
          <w:numId w:val="5"/>
        </w:numPr>
        <w:ind w:firstLineChars="0"/>
      </w:pPr>
      <w:r>
        <w:rPr>
          <w:rFonts w:hint="eastAsia"/>
        </w:rPr>
        <w:t>在合同期限内，运输过程中如发生意外，由乙方</w:t>
      </w:r>
      <w:ins w:id="20" w:author="zheng.renhua@163.com" w:date="2018-01-24T07:08:00Z">
        <w:r>
          <w:rPr>
            <w:rFonts w:hint="eastAsia"/>
            <w:u w:val="none"/>
          </w:rPr>
          <w:t>协助</w:t>
        </w:r>
      </w:ins>
      <w:r>
        <w:rPr>
          <w:rFonts w:hint="eastAsia"/>
        </w:rPr>
        <w:t>甲方处理相关事宜。</w:t>
      </w:r>
    </w:p>
    <w:p>
      <w:pPr>
        <w:pStyle w:val="15"/>
        <w:numPr>
          <w:ilvl w:val="0"/>
          <w:numId w:val="5"/>
        </w:numPr>
        <w:ind w:firstLineChars="0"/>
      </w:pPr>
      <w:r>
        <w:rPr>
          <w:rFonts w:hint="eastAsia"/>
        </w:rPr>
        <w:t>甲方在合同签订10个工作日内缴纳10%的预付款。</w:t>
      </w:r>
      <w:bookmarkStart w:id="0" w:name="_GoBack"/>
      <w:bookmarkEnd w:id="0"/>
    </w:p>
    <w:p>
      <w:pPr>
        <w:pStyle w:val="15"/>
        <w:numPr>
          <w:ilvl w:val="0"/>
          <w:numId w:val="5"/>
        </w:numPr>
        <w:ind w:firstLineChars="0"/>
      </w:pPr>
      <w:r>
        <w:rPr>
          <w:rFonts w:hint="eastAsia"/>
        </w:rPr>
        <w:t>本协议未尽事宜，以乙方跟处置企业的合同条款为准。</w:t>
      </w:r>
    </w:p>
    <w:p>
      <w:pPr>
        <w:pStyle w:val="3"/>
      </w:pPr>
      <w:r>
        <w:rPr>
          <w:rFonts w:hint="eastAsia"/>
        </w:rPr>
        <w:t>争议的解决</w:t>
      </w:r>
    </w:p>
    <w:p>
      <w:r>
        <w:rPr>
          <w:rFonts w:hint="eastAsia"/>
        </w:rPr>
        <w:t>因执行本协议而发生的或者与本协议有关的争议，双方应本着友好协商的</w:t>
      </w:r>
      <w:r>
        <w:rPr>
          <w:rFonts w:hint="eastAsia"/>
          <w:lang w:eastAsia="zh-CN"/>
        </w:rPr>
        <w:t>原则</w:t>
      </w:r>
      <w:r>
        <w:rPr>
          <w:rFonts w:hint="eastAsia"/>
        </w:rPr>
        <w:t>解决，如果双方通过协商不能达成一致，可以提交乙方所在地人民法院诉讼解决。</w:t>
      </w:r>
    </w:p>
    <w:sectPr>
      <w:pgSz w:w="11906" w:h="16838"/>
      <w:pgMar w:top="1440" w:right="1080" w:bottom="1440" w:left="108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DengXian">
    <w:altName w:val="宋体"/>
    <w:panose1 w:val="02010600030101010101"/>
    <w:charset w:val="86"/>
    <w:family w:val="auto"/>
    <w:pitch w:val="default"/>
    <w:sig w:usb0="00000000" w:usb1="00000000" w:usb2="00000016" w:usb3="00000000" w:csb0="0004000F" w:csb1="00000000"/>
  </w:font>
  <w:font w:name="DengXian Light">
    <w:altName w:val="宋体"/>
    <w:panose1 w:val="02010600030101010101"/>
    <w:charset w:val="86"/>
    <w:family w:val="auto"/>
    <w:pitch w:val="default"/>
    <w:sig w:usb0="00000000" w:usb1="00000000" w:usb2="00000016" w:usb3="00000000" w:csb0="0004000F" w:csb1="00000000"/>
  </w:font>
  <w:font w:name="Arial">
    <w:panose1 w:val="020B0604020202020204"/>
    <w:charset w:val="00"/>
    <w:family w:val="auto"/>
    <w:pitch w:val="default"/>
    <w:sig w:usb0="E0002AFF" w:usb1="C0007843" w:usb2="00000009" w:usb3="00000000" w:csb0="400001FF" w:csb1="FFFF0000"/>
  </w:font>
  <w:font w:name="DengXian">
    <w:altName w:val="宋体"/>
    <w:panose1 w:val="00000000000000000000"/>
    <w:charset w:val="86"/>
    <w:family w:val="auto"/>
    <w:pitch w:val="default"/>
    <w:sig w:usb0="00000000" w:usb1="00000000" w:usb2="00000000" w:usb3="00000000" w:csb0="00000000" w:csb1="00000000"/>
  </w:font>
  <w:font w:name="DengXi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DengXian Light">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B158A"/>
    <w:multiLevelType w:val="multilevel"/>
    <w:tmpl w:val="218B158A"/>
    <w:lvl w:ilvl="0" w:tentative="0">
      <w:start w:val="1"/>
      <w:numFmt w:val="decimal"/>
      <w:lvlText w:val="%1."/>
      <w:lvlJc w:val="left"/>
      <w:pPr>
        <w:ind w:left="480" w:hanging="480"/>
      </w:p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
    <w:nsid w:val="32CE3F74"/>
    <w:multiLevelType w:val="multilevel"/>
    <w:tmpl w:val="32CE3F74"/>
    <w:lvl w:ilvl="0" w:tentative="0">
      <w:start w:val="1"/>
      <w:numFmt w:val="decimal"/>
      <w:lvlText w:val="%1."/>
      <w:lvlJc w:val="left"/>
      <w:pPr>
        <w:ind w:left="480" w:hanging="480"/>
      </w:p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
    <w:nsid w:val="398F54BD"/>
    <w:multiLevelType w:val="multilevel"/>
    <w:tmpl w:val="398F54BD"/>
    <w:lvl w:ilvl="0" w:tentative="0">
      <w:start w:val="1"/>
      <w:numFmt w:val="decimal"/>
      <w:lvlText w:val="%1."/>
      <w:lvlJc w:val="left"/>
      <w:pPr>
        <w:ind w:left="480" w:hanging="480"/>
      </w:p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
    <w:nsid w:val="4FE97442"/>
    <w:multiLevelType w:val="multilevel"/>
    <w:tmpl w:val="4FE97442"/>
    <w:lvl w:ilvl="0" w:tentative="0">
      <w:start w:val="1"/>
      <w:numFmt w:val="decimal"/>
      <w:lvlText w:val="%1."/>
      <w:lvlJc w:val="left"/>
      <w:pPr>
        <w:ind w:left="480" w:hanging="480"/>
      </w:p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4">
    <w:nsid w:val="5AA531F7"/>
    <w:multiLevelType w:val="multilevel"/>
    <w:tmpl w:val="5AA531F7"/>
    <w:lvl w:ilvl="0" w:tentative="0">
      <w:start w:val="1"/>
      <w:numFmt w:val="decimal"/>
      <w:lvlText w:val="%1."/>
      <w:lvlJc w:val="left"/>
      <w:pPr>
        <w:ind w:left="480" w:hanging="480"/>
      </w:p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1"/>
  </w:num>
  <w:num w:numId="2">
    <w:abstractNumId w:val="3"/>
  </w:num>
  <w:num w:numId="3">
    <w:abstractNumId w:val="2"/>
  </w:num>
  <w:num w:numId="4">
    <w:abstractNumId w:val="4"/>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zheng.renhua@163.com">
    <w15:presenceInfo w15:providerId="Windows Live" w15:userId="c8e41fdeeb2343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trackRevisions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A639C"/>
    <w:rsid w:val="00134E0C"/>
    <w:rsid w:val="001469DF"/>
    <w:rsid w:val="00216FD3"/>
    <w:rsid w:val="00313CBD"/>
    <w:rsid w:val="00343D24"/>
    <w:rsid w:val="003574B7"/>
    <w:rsid w:val="003945B9"/>
    <w:rsid w:val="003B2A3E"/>
    <w:rsid w:val="0043676B"/>
    <w:rsid w:val="00464AE7"/>
    <w:rsid w:val="00471B85"/>
    <w:rsid w:val="004B74F4"/>
    <w:rsid w:val="004C191B"/>
    <w:rsid w:val="004F1297"/>
    <w:rsid w:val="004F60B2"/>
    <w:rsid w:val="00580F5B"/>
    <w:rsid w:val="00646C64"/>
    <w:rsid w:val="00686792"/>
    <w:rsid w:val="00772644"/>
    <w:rsid w:val="007C2BE2"/>
    <w:rsid w:val="007E17A2"/>
    <w:rsid w:val="00844374"/>
    <w:rsid w:val="00872F10"/>
    <w:rsid w:val="00894CD4"/>
    <w:rsid w:val="00A311BA"/>
    <w:rsid w:val="00A662FA"/>
    <w:rsid w:val="00AB0C3D"/>
    <w:rsid w:val="00B4799B"/>
    <w:rsid w:val="00BA6B5B"/>
    <w:rsid w:val="00BB0E3F"/>
    <w:rsid w:val="00BD6900"/>
    <w:rsid w:val="00CA639C"/>
    <w:rsid w:val="00D0270C"/>
    <w:rsid w:val="00D536B0"/>
    <w:rsid w:val="00D76041"/>
    <w:rsid w:val="00E95E04"/>
    <w:rsid w:val="00EA0839"/>
    <w:rsid w:val="00EB3079"/>
    <w:rsid w:val="00EC6EC1"/>
    <w:rsid w:val="00F97FB2"/>
    <w:rsid w:val="00FB1688"/>
    <w:rsid w:val="00FD2D18"/>
    <w:rsid w:val="00FE291E"/>
    <w:rsid w:val="01DC7FE2"/>
    <w:rsid w:val="0424406E"/>
    <w:rsid w:val="0432710A"/>
    <w:rsid w:val="049145DE"/>
    <w:rsid w:val="04C40C9B"/>
    <w:rsid w:val="04F65A47"/>
    <w:rsid w:val="054722D0"/>
    <w:rsid w:val="05D144D7"/>
    <w:rsid w:val="07C2791E"/>
    <w:rsid w:val="07F40AB1"/>
    <w:rsid w:val="086F2074"/>
    <w:rsid w:val="089F6B82"/>
    <w:rsid w:val="09095CD1"/>
    <w:rsid w:val="094059CD"/>
    <w:rsid w:val="096839D3"/>
    <w:rsid w:val="0B9501AB"/>
    <w:rsid w:val="0BF53E6E"/>
    <w:rsid w:val="0E387D8D"/>
    <w:rsid w:val="0EC072D9"/>
    <w:rsid w:val="0F923A43"/>
    <w:rsid w:val="0F963CFD"/>
    <w:rsid w:val="0FE27FB2"/>
    <w:rsid w:val="0FF27454"/>
    <w:rsid w:val="101574DA"/>
    <w:rsid w:val="10832035"/>
    <w:rsid w:val="109240F9"/>
    <w:rsid w:val="111604B8"/>
    <w:rsid w:val="11172082"/>
    <w:rsid w:val="116026C9"/>
    <w:rsid w:val="116746EC"/>
    <w:rsid w:val="12AC4A7F"/>
    <w:rsid w:val="137E45D2"/>
    <w:rsid w:val="13827A20"/>
    <w:rsid w:val="14862E17"/>
    <w:rsid w:val="15483202"/>
    <w:rsid w:val="155408B0"/>
    <w:rsid w:val="156764EF"/>
    <w:rsid w:val="15C97DA2"/>
    <w:rsid w:val="16404B0F"/>
    <w:rsid w:val="167A28EE"/>
    <w:rsid w:val="168737FA"/>
    <w:rsid w:val="16A66D38"/>
    <w:rsid w:val="16F349B7"/>
    <w:rsid w:val="16F87298"/>
    <w:rsid w:val="179272E4"/>
    <w:rsid w:val="1817253E"/>
    <w:rsid w:val="184C18BB"/>
    <w:rsid w:val="18DC65E5"/>
    <w:rsid w:val="18F23E24"/>
    <w:rsid w:val="1954542C"/>
    <w:rsid w:val="195C1B47"/>
    <w:rsid w:val="1A5A646A"/>
    <w:rsid w:val="1A8F01D8"/>
    <w:rsid w:val="1A923759"/>
    <w:rsid w:val="1B696323"/>
    <w:rsid w:val="1C861952"/>
    <w:rsid w:val="1CAB349B"/>
    <w:rsid w:val="1D044604"/>
    <w:rsid w:val="1D9511A6"/>
    <w:rsid w:val="1FB600C1"/>
    <w:rsid w:val="20A97D9C"/>
    <w:rsid w:val="20DA0E06"/>
    <w:rsid w:val="20E46BA5"/>
    <w:rsid w:val="22060CB4"/>
    <w:rsid w:val="221E4ECF"/>
    <w:rsid w:val="22584A18"/>
    <w:rsid w:val="233B599E"/>
    <w:rsid w:val="235E1CFE"/>
    <w:rsid w:val="24966BFA"/>
    <w:rsid w:val="25AD7EF8"/>
    <w:rsid w:val="25F11BA8"/>
    <w:rsid w:val="26401443"/>
    <w:rsid w:val="266F6186"/>
    <w:rsid w:val="284002EF"/>
    <w:rsid w:val="28E97447"/>
    <w:rsid w:val="292A0223"/>
    <w:rsid w:val="29D47EDB"/>
    <w:rsid w:val="2A4A0D77"/>
    <w:rsid w:val="2ACD19FB"/>
    <w:rsid w:val="2AE8551D"/>
    <w:rsid w:val="2C4132D5"/>
    <w:rsid w:val="2CD7616D"/>
    <w:rsid w:val="2D1720C9"/>
    <w:rsid w:val="2E0762A8"/>
    <w:rsid w:val="2E5F731B"/>
    <w:rsid w:val="2EEB07D1"/>
    <w:rsid w:val="30317D41"/>
    <w:rsid w:val="30715CBD"/>
    <w:rsid w:val="33A02F18"/>
    <w:rsid w:val="34590AA9"/>
    <w:rsid w:val="34907770"/>
    <w:rsid w:val="353440B4"/>
    <w:rsid w:val="3548582C"/>
    <w:rsid w:val="36DB5B64"/>
    <w:rsid w:val="36E02FEB"/>
    <w:rsid w:val="37695B83"/>
    <w:rsid w:val="3912461C"/>
    <w:rsid w:val="3934394D"/>
    <w:rsid w:val="39F36B7A"/>
    <w:rsid w:val="3AA56F0D"/>
    <w:rsid w:val="3AD46D06"/>
    <w:rsid w:val="3B2C4B51"/>
    <w:rsid w:val="3C320916"/>
    <w:rsid w:val="3D6D4EA9"/>
    <w:rsid w:val="3DDD5AD8"/>
    <w:rsid w:val="3E152291"/>
    <w:rsid w:val="3E2D1F0E"/>
    <w:rsid w:val="3E95290F"/>
    <w:rsid w:val="403851E7"/>
    <w:rsid w:val="41D3662B"/>
    <w:rsid w:val="420044BE"/>
    <w:rsid w:val="432B05E2"/>
    <w:rsid w:val="43D013C7"/>
    <w:rsid w:val="45126BA0"/>
    <w:rsid w:val="45CD3602"/>
    <w:rsid w:val="46A0707B"/>
    <w:rsid w:val="46E35EC6"/>
    <w:rsid w:val="471B2942"/>
    <w:rsid w:val="474F5D3F"/>
    <w:rsid w:val="483B56C0"/>
    <w:rsid w:val="48600624"/>
    <w:rsid w:val="48674DD2"/>
    <w:rsid w:val="48764478"/>
    <w:rsid w:val="48A20D38"/>
    <w:rsid w:val="4A7E0B8E"/>
    <w:rsid w:val="4AAE77BD"/>
    <w:rsid w:val="4C52611C"/>
    <w:rsid w:val="4DE62AE6"/>
    <w:rsid w:val="4EBD75AE"/>
    <w:rsid w:val="4EBE4A2A"/>
    <w:rsid w:val="4F235807"/>
    <w:rsid w:val="4FCB20F9"/>
    <w:rsid w:val="50DA7741"/>
    <w:rsid w:val="512D4916"/>
    <w:rsid w:val="516C795F"/>
    <w:rsid w:val="51E03E15"/>
    <w:rsid w:val="523B256F"/>
    <w:rsid w:val="52407776"/>
    <w:rsid w:val="536B2D73"/>
    <w:rsid w:val="53992909"/>
    <w:rsid w:val="53F36983"/>
    <w:rsid w:val="5516218A"/>
    <w:rsid w:val="55BC4275"/>
    <w:rsid w:val="575F5BF0"/>
    <w:rsid w:val="57862BDB"/>
    <w:rsid w:val="583C1458"/>
    <w:rsid w:val="59C27CCD"/>
    <w:rsid w:val="59F86422"/>
    <w:rsid w:val="5A580F6F"/>
    <w:rsid w:val="5ACB4475"/>
    <w:rsid w:val="5B2F40CB"/>
    <w:rsid w:val="5B3C0199"/>
    <w:rsid w:val="5B6F1390"/>
    <w:rsid w:val="5C611865"/>
    <w:rsid w:val="5CF97363"/>
    <w:rsid w:val="5D681BFE"/>
    <w:rsid w:val="5E075459"/>
    <w:rsid w:val="5E714BD1"/>
    <w:rsid w:val="5EF25655"/>
    <w:rsid w:val="5F057BED"/>
    <w:rsid w:val="5F5516F7"/>
    <w:rsid w:val="5F715FB2"/>
    <w:rsid w:val="5FA460CA"/>
    <w:rsid w:val="60DC6B55"/>
    <w:rsid w:val="61C22D07"/>
    <w:rsid w:val="626B01D4"/>
    <w:rsid w:val="63C172EB"/>
    <w:rsid w:val="63C51438"/>
    <w:rsid w:val="649D0A8C"/>
    <w:rsid w:val="6602044F"/>
    <w:rsid w:val="66131516"/>
    <w:rsid w:val="66295EC8"/>
    <w:rsid w:val="66335998"/>
    <w:rsid w:val="68E67162"/>
    <w:rsid w:val="69786318"/>
    <w:rsid w:val="69C867A2"/>
    <w:rsid w:val="69E825B2"/>
    <w:rsid w:val="6A52678D"/>
    <w:rsid w:val="6A623790"/>
    <w:rsid w:val="6ABB2D81"/>
    <w:rsid w:val="6B7D69E4"/>
    <w:rsid w:val="6C59329B"/>
    <w:rsid w:val="6C5A6C37"/>
    <w:rsid w:val="6CC323B8"/>
    <w:rsid w:val="6DA518DF"/>
    <w:rsid w:val="6F64272F"/>
    <w:rsid w:val="6F6B48D5"/>
    <w:rsid w:val="6F7F3C93"/>
    <w:rsid w:val="703F7A12"/>
    <w:rsid w:val="71023051"/>
    <w:rsid w:val="713059D1"/>
    <w:rsid w:val="7295634C"/>
    <w:rsid w:val="72D002A6"/>
    <w:rsid w:val="730C59C0"/>
    <w:rsid w:val="743F627F"/>
    <w:rsid w:val="750941BC"/>
    <w:rsid w:val="75557E20"/>
    <w:rsid w:val="770B4EF8"/>
    <w:rsid w:val="7789305C"/>
    <w:rsid w:val="77AB407B"/>
    <w:rsid w:val="78363285"/>
    <w:rsid w:val="78C0192B"/>
    <w:rsid w:val="79C70B4A"/>
    <w:rsid w:val="79F06E48"/>
    <w:rsid w:val="7A0956DB"/>
    <w:rsid w:val="7A3E5ED5"/>
    <w:rsid w:val="7A6303BD"/>
    <w:rsid w:val="7B036982"/>
    <w:rsid w:val="7B2D3AE3"/>
    <w:rsid w:val="7C632BBF"/>
    <w:rsid w:val="7D1C6E68"/>
    <w:rsid w:val="7D637E43"/>
    <w:rsid w:val="7D891CE7"/>
    <w:rsid w:val="7EBD3A55"/>
    <w:rsid w:val="7ED81F9C"/>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character" w:default="1" w:styleId="10">
    <w:name w:val="Default Paragraph Font"/>
    <w:unhideWhenUsed/>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20"/>
    <w:unhideWhenUsed/>
    <w:uiPriority w:val="99"/>
    <w:rPr>
      <w:b/>
      <w:bCs/>
    </w:rPr>
  </w:style>
  <w:style w:type="paragraph" w:styleId="6">
    <w:name w:val="annotation text"/>
    <w:basedOn w:val="1"/>
    <w:link w:val="19"/>
    <w:unhideWhenUsed/>
    <w:uiPriority w:val="99"/>
    <w:pPr>
      <w:jc w:val="left"/>
    </w:pPr>
  </w:style>
  <w:style w:type="paragraph" w:styleId="7">
    <w:name w:val="Balloon Text"/>
    <w:basedOn w:val="1"/>
    <w:link w:val="18"/>
    <w:unhideWhenUsed/>
    <w:uiPriority w:val="99"/>
    <w:rPr>
      <w:sz w:val="18"/>
      <w:szCs w:val="18"/>
    </w:rPr>
  </w:style>
  <w:style w:type="paragraph" w:styleId="8">
    <w:name w:val="footer"/>
    <w:basedOn w:val="1"/>
    <w:link w:val="22"/>
    <w:unhideWhenUsed/>
    <w:uiPriority w:val="99"/>
    <w:pPr>
      <w:tabs>
        <w:tab w:val="center" w:pos="4153"/>
        <w:tab w:val="right" w:pos="8306"/>
      </w:tabs>
      <w:snapToGrid w:val="0"/>
      <w:jc w:val="left"/>
    </w:pPr>
    <w:rPr>
      <w:sz w:val="18"/>
      <w:szCs w:val="18"/>
    </w:rPr>
  </w:style>
  <w:style w:type="paragraph" w:styleId="9">
    <w:name w:val="header"/>
    <w:basedOn w:val="1"/>
    <w:link w:val="21"/>
    <w:unhideWhenUsed/>
    <w:uiPriority w:val="99"/>
    <w:pPr>
      <w:pBdr>
        <w:bottom w:val="single" w:color="auto" w:sz="6" w:space="1"/>
      </w:pBdr>
      <w:tabs>
        <w:tab w:val="center" w:pos="4153"/>
        <w:tab w:val="right" w:pos="8306"/>
      </w:tabs>
      <w:snapToGrid w:val="0"/>
      <w:jc w:val="center"/>
    </w:pPr>
    <w:rPr>
      <w:sz w:val="18"/>
      <w:szCs w:val="18"/>
    </w:rPr>
  </w:style>
  <w:style w:type="character" w:styleId="11">
    <w:name w:val="annotation reference"/>
    <w:basedOn w:val="10"/>
    <w:unhideWhenUsed/>
    <w:uiPriority w:val="99"/>
    <w:rPr>
      <w:sz w:val="21"/>
      <w:szCs w:val="21"/>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标题 1字符"/>
    <w:basedOn w:val="10"/>
    <w:link w:val="2"/>
    <w:qFormat/>
    <w:uiPriority w:val="9"/>
    <w:rPr>
      <w:b/>
      <w:bCs/>
      <w:kern w:val="44"/>
      <w:sz w:val="44"/>
      <w:szCs w:val="44"/>
    </w:rPr>
  </w:style>
  <w:style w:type="paragraph" w:styleId="15">
    <w:name w:val="List Paragraph"/>
    <w:basedOn w:val="1"/>
    <w:qFormat/>
    <w:uiPriority w:val="34"/>
    <w:pPr>
      <w:ind w:firstLine="420" w:firstLineChars="200"/>
    </w:pPr>
  </w:style>
  <w:style w:type="character" w:customStyle="1" w:styleId="16">
    <w:name w:val="标题 2字符"/>
    <w:basedOn w:val="10"/>
    <w:link w:val="3"/>
    <w:uiPriority w:val="9"/>
    <w:rPr>
      <w:rFonts w:asciiTheme="majorHAnsi" w:hAnsiTheme="majorHAnsi" w:eastAsiaTheme="majorEastAsia" w:cstheme="majorBidi"/>
      <w:b/>
      <w:bCs/>
      <w:sz w:val="32"/>
      <w:szCs w:val="32"/>
    </w:rPr>
  </w:style>
  <w:style w:type="character" w:customStyle="1" w:styleId="17">
    <w:name w:val="标题 3字符"/>
    <w:basedOn w:val="10"/>
    <w:link w:val="4"/>
    <w:semiHidden/>
    <w:qFormat/>
    <w:uiPriority w:val="9"/>
    <w:rPr>
      <w:rFonts w:ascii="Times New Roman" w:hAnsi="Times New Roman" w:eastAsia="宋体" w:cs="Times New Roman"/>
      <w:b/>
      <w:bCs/>
      <w:sz w:val="32"/>
      <w:szCs w:val="32"/>
    </w:rPr>
  </w:style>
  <w:style w:type="character" w:customStyle="1" w:styleId="18">
    <w:name w:val="批注框文本字符"/>
    <w:basedOn w:val="10"/>
    <w:link w:val="7"/>
    <w:semiHidden/>
    <w:uiPriority w:val="99"/>
    <w:rPr>
      <w:rFonts w:ascii="Times New Roman" w:hAnsi="Times New Roman" w:eastAsia="宋体" w:cs="Times New Roman"/>
      <w:kern w:val="2"/>
      <w:sz w:val="18"/>
      <w:szCs w:val="18"/>
    </w:rPr>
  </w:style>
  <w:style w:type="character" w:customStyle="1" w:styleId="19">
    <w:name w:val="批注文字字符"/>
    <w:basedOn w:val="10"/>
    <w:link w:val="6"/>
    <w:semiHidden/>
    <w:uiPriority w:val="99"/>
    <w:rPr>
      <w:rFonts w:ascii="Times New Roman" w:hAnsi="Times New Roman" w:eastAsia="宋体" w:cs="Times New Roman"/>
      <w:kern w:val="2"/>
      <w:sz w:val="21"/>
      <w:szCs w:val="24"/>
    </w:rPr>
  </w:style>
  <w:style w:type="character" w:customStyle="1" w:styleId="20">
    <w:name w:val="批注主题字符"/>
    <w:basedOn w:val="19"/>
    <w:link w:val="5"/>
    <w:semiHidden/>
    <w:uiPriority w:val="99"/>
    <w:rPr>
      <w:rFonts w:ascii="Times New Roman" w:hAnsi="Times New Roman" w:eastAsia="宋体" w:cs="Times New Roman"/>
      <w:b/>
      <w:bCs/>
      <w:kern w:val="2"/>
      <w:sz w:val="21"/>
      <w:szCs w:val="24"/>
    </w:rPr>
  </w:style>
  <w:style w:type="character" w:customStyle="1" w:styleId="21">
    <w:name w:val="页眉字符"/>
    <w:basedOn w:val="10"/>
    <w:link w:val="9"/>
    <w:semiHidden/>
    <w:uiPriority w:val="99"/>
    <w:rPr>
      <w:rFonts w:ascii="Times New Roman" w:hAnsi="Times New Roman" w:eastAsia="宋体" w:cs="Times New Roman"/>
      <w:kern w:val="2"/>
      <w:sz w:val="18"/>
      <w:szCs w:val="18"/>
    </w:rPr>
  </w:style>
  <w:style w:type="character" w:customStyle="1" w:styleId="22">
    <w:name w:val="页脚字符"/>
    <w:basedOn w:val="10"/>
    <w:link w:val="8"/>
    <w:semiHidden/>
    <w:uiPriority w:val="99"/>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231</Words>
  <Characters>1323</Characters>
  <Lines>11</Lines>
  <Paragraphs>3</Paragraphs>
  <TotalTime>0</TotalTime>
  <ScaleCrop>false</ScaleCrop>
  <LinksUpToDate>false</LinksUpToDate>
  <CharactersWithSpaces>1551</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2018-01-08T02:42:00Z</dcterms:created>
  <dc:creator>Microsoft Office 用户</dc:creator>
  <cp:lastModifiedBy>wudang</cp:lastModifiedBy>
  <dcterms:modified xsi:type="dcterms:W3CDTF">2018-01-24T01:58:58Z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